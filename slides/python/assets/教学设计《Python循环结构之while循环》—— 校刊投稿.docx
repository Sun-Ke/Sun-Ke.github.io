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D08E7">
      <w:pPr>
        <w:jc w:val="center"/>
        <w:rPr>
          <w:sz w:val="24"/>
        </w:rPr>
      </w:pPr>
      <w:r>
        <w:rPr>
          <w:rFonts w:hint="eastAsia"/>
          <w:sz w:val="24"/>
        </w:rPr>
        <w:t>北京师范大学附属实验中学教育集团</w:t>
      </w:r>
    </w:p>
    <w:p w14:paraId="3FDC4877">
      <w:pPr>
        <w:jc w:val="center"/>
        <w:rPr>
          <w:sz w:val="28"/>
        </w:rPr>
      </w:pPr>
      <w:r>
        <w:rPr>
          <w:rFonts w:hint="eastAsia"/>
          <w:sz w:val="28"/>
        </w:rPr>
        <w:t>教师专业成长促进项目教学设计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409"/>
        <w:gridCol w:w="709"/>
        <w:gridCol w:w="1984"/>
        <w:gridCol w:w="851"/>
        <w:gridCol w:w="1752"/>
      </w:tblGrid>
      <w:tr w14:paraId="1690ACE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676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14:paraId="140491F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 题</w:t>
            </w:r>
          </w:p>
        </w:tc>
        <w:tc>
          <w:tcPr>
            <w:tcW w:w="6705" w:type="dxa"/>
            <w:gridSpan w:val="5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 w14:paraId="21FFC500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Python循环结构之while循环</w:t>
            </w:r>
          </w:p>
        </w:tc>
      </w:tr>
      <w:tr w14:paraId="2AE83C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76" w:type="dxa"/>
            <w:tcBorders>
              <w:left w:val="double" w:color="auto" w:sz="4" w:space="0"/>
            </w:tcBorders>
            <w:vAlign w:val="center"/>
          </w:tcPr>
          <w:p w14:paraId="31C4D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讲课教师</w:t>
            </w:r>
          </w:p>
        </w:tc>
        <w:tc>
          <w:tcPr>
            <w:tcW w:w="1409" w:type="dxa"/>
            <w:vAlign w:val="center"/>
          </w:tcPr>
          <w:p w14:paraId="5BAF09B5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孙科</w:t>
            </w:r>
          </w:p>
        </w:tc>
        <w:tc>
          <w:tcPr>
            <w:tcW w:w="709" w:type="dxa"/>
            <w:vAlign w:val="center"/>
          </w:tcPr>
          <w:p w14:paraId="56D70FD5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1984" w:type="dxa"/>
            <w:vAlign w:val="center"/>
          </w:tcPr>
          <w:p w14:paraId="22BEDFD8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信息科技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 w14:paraId="260169AB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752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 w14:paraId="621916AB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初一</w:t>
            </w:r>
          </w:p>
        </w:tc>
      </w:tr>
      <w:tr w14:paraId="4852B4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676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14:paraId="5FA35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 材</w:t>
            </w:r>
          </w:p>
        </w:tc>
        <w:tc>
          <w:tcPr>
            <w:tcW w:w="6705" w:type="dxa"/>
            <w:gridSpan w:val="5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14:paraId="5865EADF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校本教材《Python程序设计》</w:t>
            </w:r>
          </w:p>
        </w:tc>
      </w:tr>
      <w:tr w14:paraId="266F24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14:paraId="79DB63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指导思想</w:t>
            </w:r>
          </w:p>
          <w:p w14:paraId="2F5DC8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和理论依据</w:t>
            </w:r>
          </w:p>
        </w:tc>
        <w:tc>
          <w:tcPr>
            <w:tcW w:w="6705" w:type="dxa"/>
            <w:gridSpan w:val="5"/>
            <w:tcBorders>
              <w:top w:val="double" w:color="auto" w:sz="4" w:space="0"/>
              <w:right w:val="double" w:color="auto" w:sz="4" w:space="0"/>
            </w:tcBorders>
          </w:tcPr>
          <w:p w14:paraId="3AFA8BF9">
            <w:pPr>
              <w:numPr>
                <w:ilvl w:val="-1"/>
                <w:numId w:val="0"/>
              </w:numPr>
              <w:pPrChange w:id="0" w:author="培培" w:date="2024-11-29T01:35:12Z">
                <w:pPr/>
              </w:pPrChange>
            </w:pPr>
            <w:r>
              <w:rPr>
                <w:rFonts w:hint="eastAsia"/>
              </w:rPr>
              <w:t>【指导思想】</w:t>
            </w:r>
          </w:p>
          <w:p w14:paraId="28AD4ED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学生中心：以学生为主体，鼓励学生通过实践探索循环结构的概念和应用，培养他们的自主学习能力。</w:t>
            </w:r>
          </w:p>
          <w:p w14:paraId="6ADD29FD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实践导向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问题驱动</w:t>
            </w:r>
            <w:r>
              <w:rPr>
                <w:rFonts w:hint="eastAsia"/>
              </w:rPr>
              <w:t>：通过实际编程任务，让学生在动手操作中理解循环结构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实现方式</w:t>
            </w:r>
            <w:r>
              <w:rPr>
                <w:rFonts w:hint="eastAsia"/>
                <w:lang w:val="en-US" w:eastAsia="zh-CN"/>
              </w:rPr>
              <w:t>以及作用</w:t>
            </w:r>
            <w:r>
              <w:rPr>
                <w:rFonts w:hint="eastAsia"/>
              </w:rPr>
              <w:t>。</w:t>
            </w:r>
          </w:p>
          <w:p w14:paraId="5D028E1A">
            <w:pPr>
              <w:numPr>
                <w:ilvl w:val="-1"/>
                <w:numId w:val="0"/>
              </w:numPr>
              <w:pPrChange w:id="1" w:author="培培" w:date="2024-11-29T01:35:10Z">
                <w:pPr/>
              </w:pPrChange>
            </w:pPr>
            <w:r>
              <w:rPr>
                <w:rFonts w:hint="eastAsia"/>
              </w:rPr>
              <w:t>【理论依据】</w:t>
            </w:r>
          </w:p>
          <w:p w14:paraId="48C0B27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建构主义学习理论：强调学习者通过主动构建自己的知识体系来学习。在</w:t>
            </w:r>
            <w:r>
              <w:rPr>
                <w:rFonts w:hint="eastAsia"/>
                <w:lang w:val="en-US" w:eastAsia="zh-CN"/>
              </w:rPr>
              <w:t>本课程中，</w:t>
            </w:r>
            <w:r>
              <w:rPr>
                <w:rFonts w:hint="eastAsia"/>
              </w:rPr>
              <w:t>学生需要运用已学的Python编程知识，</w:t>
            </w:r>
            <w:r>
              <w:rPr>
                <w:rFonts w:hint="eastAsia"/>
                <w:lang w:val="en-US" w:eastAsia="zh-CN"/>
              </w:rPr>
              <w:t>如变量，分支结构等，</w:t>
            </w:r>
            <w:r>
              <w:rPr>
                <w:rFonts w:hint="eastAsia"/>
              </w:rPr>
              <w:t>结合</w:t>
            </w:r>
            <w:r>
              <w:rPr>
                <w:rFonts w:hint="eastAsia"/>
                <w:lang w:val="en-US" w:eastAsia="zh-CN"/>
              </w:rPr>
              <w:t>新学的</w:t>
            </w:r>
            <w:r>
              <w:rPr>
                <w:rFonts w:hint="eastAsia"/>
              </w:rPr>
              <w:t>循环结构，主动构建解决方案，从而加深对循环结构的理解和应用。</w:t>
            </w:r>
          </w:p>
          <w:p w14:paraId="6906E64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任务驱动学习理论：通过具体的编程任务来驱动学生学习循环结构，提高学习的动机和效果。</w:t>
            </w:r>
          </w:p>
          <w:p w14:paraId="7F71CEC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差异化教学理论：认识到学生之间的差异，提供不同层次的循环结构练习和挑战，以满足不同学生的需求。</w:t>
            </w:r>
          </w:p>
        </w:tc>
      </w:tr>
      <w:tr w14:paraId="421520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tcBorders>
              <w:left w:val="double" w:color="auto" w:sz="4" w:space="0"/>
            </w:tcBorders>
            <w:vAlign w:val="center"/>
          </w:tcPr>
          <w:p w14:paraId="60D2592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教学背景分析</w:t>
            </w:r>
          </w:p>
        </w:tc>
        <w:tc>
          <w:tcPr>
            <w:tcW w:w="6705" w:type="dxa"/>
            <w:gridSpan w:val="5"/>
            <w:tcBorders>
              <w:right w:val="double" w:color="auto" w:sz="4" w:space="0"/>
            </w:tcBorders>
          </w:tcPr>
          <w:p w14:paraId="1B60A3C2">
            <w:r>
              <w:rPr>
                <w:rFonts w:hint="eastAsia"/>
              </w:rPr>
              <w:t>【教学内容】</w:t>
            </w:r>
          </w:p>
          <w:p w14:paraId="1FD58AC3">
            <w:pPr>
              <w:rPr>
                <w:rFonts w:hint="eastAsia"/>
              </w:rPr>
            </w:pPr>
            <w:r>
              <w:rPr>
                <w:rFonts w:hint="eastAsia"/>
              </w:rPr>
              <w:t>循环结构基础：while循环</w:t>
            </w:r>
            <w:r>
              <w:rPr>
                <w:rFonts w:hint="eastAsia"/>
                <w:lang w:eastAsia="zh-CN"/>
              </w:rPr>
              <w:t>。</w:t>
            </w:r>
          </w:p>
          <w:p w14:paraId="6357592F">
            <w:r>
              <w:rPr>
                <w:rFonts w:hint="eastAsia"/>
                <w:lang w:val="en-US" w:eastAsia="zh-CN"/>
              </w:rPr>
              <w:t>讲解</w:t>
            </w:r>
            <w:r>
              <w:rPr>
                <w:rFonts w:hint="eastAsia"/>
              </w:rPr>
              <w:t>while循环的语法、执行流程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对比</w:t>
            </w:r>
            <w:r>
              <w:rPr>
                <w:rFonts w:hint="eastAsia"/>
                <w:lang w:val="en-US" w:eastAsia="zh-CN"/>
              </w:rPr>
              <w:t>之前学过的for循环以及if语句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介绍while 循环的特点和适用场景；</w:t>
            </w:r>
            <w:r>
              <w:rPr>
                <w:rFonts w:hint="eastAsia"/>
              </w:rPr>
              <w:t>通过实例演示while循环的应用。</w:t>
            </w:r>
          </w:p>
          <w:p w14:paraId="01202157">
            <w:r>
              <w:rPr>
                <w:rFonts w:hint="eastAsia"/>
              </w:rPr>
              <w:t>【学生情况】</w:t>
            </w:r>
          </w:p>
          <w:p w14:paraId="3D50F940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初一学生</w:t>
            </w:r>
            <w:r>
              <w:rPr>
                <w:rFonts w:hint="eastAsia"/>
                <w:lang w:val="en-US" w:eastAsia="zh-CN"/>
              </w:rPr>
              <w:t>的信息科技基础参差不齐</w:t>
            </w:r>
            <w:r>
              <w:rPr>
                <w:rFonts w:hint="eastAsia"/>
              </w:rPr>
              <w:t>，大多数学生没有编程基础</w:t>
            </w:r>
            <w:r>
              <w:rPr>
                <w:rFonts w:hint="eastAsia"/>
                <w:lang w:val="en-US" w:eastAsia="zh-CN"/>
              </w:rPr>
              <w:t>，少数学生</w:t>
            </w:r>
            <w:r>
              <w:rPr>
                <w:rFonts w:hint="eastAsia"/>
              </w:rPr>
              <w:t>接触过编程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学习进度较快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从认知发展上来看，初一学生</w:t>
            </w:r>
            <w:r>
              <w:rPr>
                <w:rFonts w:hint="eastAsia"/>
              </w:rPr>
              <w:t>的逻辑思维能力</w:t>
            </w:r>
            <w:r>
              <w:rPr>
                <w:rFonts w:hint="eastAsia"/>
                <w:lang w:val="en-US" w:eastAsia="zh-CN"/>
              </w:rPr>
              <w:t>正在逐步发展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但</w:t>
            </w:r>
            <w:r>
              <w:rPr>
                <w:rFonts w:hint="eastAsia"/>
              </w:rPr>
              <w:t>对抽象概念的理解和掌握有一定难度</w:t>
            </w:r>
            <w:r>
              <w:rPr>
                <w:rFonts w:hint="eastAsia"/>
                <w:lang w:eastAsia="zh-CN"/>
              </w:rPr>
              <w:t>，需要</w:t>
            </w:r>
            <w:r>
              <w:rPr>
                <w:rFonts w:hint="eastAsia"/>
              </w:rPr>
              <w:t>通过具体的实例来帮助他们更好地理解相关知识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从学习习惯上来看，初一学生的注意力集中时间相对较短，容易分心。需要引导他们形成认真听讲、记笔记等良好的学习习惯。从学习动机上来看，一些学生对信息科技课的学习动机不足，内在上需要挖掘学生的学习兴趣，外在上需要多鼓励表扬学生。</w:t>
            </w:r>
          </w:p>
          <w:p w14:paraId="2B2B3DDB"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在之前的课程中，学生已经学习了循环结构中的for循环，对循环结构有了初步的认识，具备一定的编程基础。</w:t>
            </w:r>
          </w:p>
        </w:tc>
      </w:tr>
      <w:tr w14:paraId="1AB6E8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tcBorders>
              <w:left w:val="double" w:color="auto" w:sz="4" w:space="0"/>
            </w:tcBorders>
            <w:vAlign w:val="center"/>
          </w:tcPr>
          <w:p w14:paraId="08123E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教学目标</w:t>
            </w:r>
          </w:p>
        </w:tc>
        <w:tc>
          <w:tcPr>
            <w:tcW w:w="6705" w:type="dxa"/>
            <w:gridSpan w:val="5"/>
            <w:tcBorders>
              <w:right w:val="double" w:color="auto" w:sz="4" w:space="0"/>
            </w:tcBorders>
          </w:tcPr>
          <w:p w14:paraId="5EB72B84">
            <w:pPr>
              <w:rPr>
                <w:rFonts w:hint="eastAsia"/>
              </w:rPr>
            </w:pPr>
            <w:r>
              <w:rPr>
                <w:rFonts w:hint="eastAsia"/>
              </w:rPr>
              <w:t>【核心素养综合叙述】</w:t>
            </w:r>
          </w:p>
          <w:p w14:paraId="786121E4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通过情境引入和概念的讲解，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  <w:lang w:val="en-US" w:eastAsia="zh-CN"/>
              </w:rPr>
              <w:t>while</w:t>
            </w:r>
            <w:r>
              <w:rPr>
                <w:rFonts w:hint="eastAsia"/>
              </w:rPr>
              <w:t>循环的基本概念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掌握while循环的</w:t>
            </w:r>
            <w:r>
              <w:rPr>
                <w:rFonts w:hint="eastAsia"/>
              </w:rPr>
              <w:t>语法结构</w:t>
            </w:r>
            <w:r>
              <w:rPr>
                <w:rFonts w:hint="eastAsia"/>
                <w:lang w:val="en-US" w:eastAsia="zh-CN"/>
              </w:rPr>
              <w:t>及执行流程</w:t>
            </w:r>
            <w:r>
              <w:rPr>
                <w:rFonts w:hint="eastAsia"/>
              </w:rPr>
              <w:t>；（信息意识）</w:t>
            </w:r>
          </w:p>
          <w:p w14:paraId="7759ECDD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通过对比分析，</w:t>
            </w:r>
            <w:r>
              <w:rPr>
                <w:rFonts w:hint="eastAsia"/>
              </w:rPr>
              <w:t>理解while循环和</w:t>
            </w:r>
            <w:r>
              <w:rPr>
                <w:rFonts w:hint="eastAsia"/>
                <w:lang w:val="en-US" w:eastAsia="zh-CN"/>
              </w:rPr>
              <w:t>if语句</w:t>
            </w:r>
            <w:r>
              <w:rPr>
                <w:rFonts w:hint="eastAsia"/>
              </w:rPr>
              <w:t>之间的差异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理解while循环和for循环之间的差异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（计算思维、数字化学习与创新）</w:t>
            </w:r>
          </w:p>
          <w:p w14:paraId="2276DDD3">
            <w:pPr>
              <w:ind w:firstLine="0" w:firstLineChars="0"/>
              <w:rPr>
                <w:rFonts w:ascii="仿宋" w:hAnsi="仿宋" w:eastAsia="仿宋"/>
              </w:rPr>
            </w:pPr>
            <w:r>
              <w:rPr>
                <w:rFonts w:hint="eastAsia"/>
                <w:lang w:val="en-US" w:eastAsia="zh-CN"/>
              </w:rPr>
              <w:t>3. 通过编程实践，学会用while循环解决实际应用问题。</w:t>
            </w:r>
            <w:r>
              <w:rPr>
                <w:rFonts w:hint="eastAsia"/>
              </w:rPr>
              <w:t>（计算思维）</w:t>
            </w:r>
          </w:p>
        </w:tc>
      </w:tr>
      <w:tr w14:paraId="7C1FF4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tcBorders>
              <w:left w:val="double" w:color="auto" w:sz="4" w:space="0"/>
            </w:tcBorders>
            <w:vAlign w:val="center"/>
          </w:tcPr>
          <w:p w14:paraId="4EF8B6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重点、难点</w:t>
            </w:r>
          </w:p>
        </w:tc>
        <w:tc>
          <w:tcPr>
            <w:tcW w:w="6705" w:type="dxa"/>
            <w:gridSpan w:val="5"/>
            <w:tcBorders>
              <w:right w:val="double" w:color="auto" w:sz="4" w:space="0"/>
            </w:tcBorders>
          </w:tcPr>
          <w:p w14:paraId="460C3F37">
            <w:r>
              <w:rPr>
                <w:rFonts w:hint="eastAsia"/>
              </w:rPr>
              <w:t>【重点】</w:t>
            </w:r>
          </w:p>
          <w:p w14:paraId="62E15DAB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掌握</w:t>
            </w:r>
            <w:r>
              <w:rPr>
                <w:rFonts w:hint="eastAsia"/>
              </w:rPr>
              <w:t>while循环的</w:t>
            </w:r>
            <w:r>
              <w:rPr>
                <w:rFonts w:hint="eastAsia"/>
                <w:lang w:val="en-US" w:eastAsia="zh-CN"/>
              </w:rPr>
              <w:t>基本语法</w:t>
            </w:r>
            <w:r>
              <w:rPr>
                <w:rFonts w:hint="eastAsia"/>
              </w:rPr>
              <w:t>；</w:t>
            </w:r>
          </w:p>
          <w:p w14:paraId="75ED1A00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 理解while循环的执行流程，以及与</w:t>
            </w:r>
            <w:r>
              <w:rPr>
                <w:rFonts w:hint="eastAsia"/>
              </w:rPr>
              <w:t>for循环的差异</w:t>
            </w:r>
            <w:r>
              <w:rPr>
                <w:rFonts w:hint="eastAsia"/>
                <w:lang w:eastAsia="zh-CN"/>
              </w:rPr>
              <w:t>。</w:t>
            </w:r>
          </w:p>
          <w:p w14:paraId="4A853F17">
            <w:r>
              <w:rPr>
                <w:rFonts w:hint="eastAsia"/>
              </w:rPr>
              <w:t>【难点】</w:t>
            </w:r>
          </w:p>
          <w:p w14:paraId="082F870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用while循环解决实际应用问题。</w:t>
            </w:r>
          </w:p>
        </w:tc>
      </w:tr>
      <w:tr w14:paraId="20BDBA1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676" w:type="dxa"/>
            <w:tcBorders>
              <w:left w:val="double" w:color="auto" w:sz="4" w:space="0"/>
            </w:tcBorders>
            <w:vAlign w:val="center"/>
          </w:tcPr>
          <w:p w14:paraId="757E27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  型</w:t>
            </w:r>
          </w:p>
        </w:tc>
        <w:tc>
          <w:tcPr>
            <w:tcW w:w="6705" w:type="dxa"/>
            <w:gridSpan w:val="5"/>
            <w:tcBorders>
              <w:right w:val="double" w:color="auto" w:sz="4" w:space="0"/>
            </w:tcBorders>
            <w:vAlign w:val="center"/>
          </w:tcPr>
          <w:p w14:paraId="6FB7F56E">
            <w:r>
              <w:rPr>
                <w:rFonts w:hint="eastAsia"/>
              </w:rPr>
              <w:t>新课</w:t>
            </w:r>
          </w:p>
        </w:tc>
      </w:tr>
      <w:tr w14:paraId="1A72B7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676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14:paraId="79F28D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教学资源</w:t>
            </w:r>
          </w:p>
        </w:tc>
        <w:tc>
          <w:tcPr>
            <w:tcW w:w="6705" w:type="dxa"/>
            <w:gridSpan w:val="5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14:paraId="1894FCB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教学课件、Jupyter NoteBook编程环境、在线评测系统 sy.hhwdd.com等。</w:t>
            </w:r>
          </w:p>
        </w:tc>
      </w:tr>
    </w:tbl>
    <w:p w14:paraId="3092751F">
      <w:r>
        <w:br w:type="page"/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4508"/>
        <w:gridCol w:w="1469"/>
        <w:gridCol w:w="373"/>
        <w:gridCol w:w="1190"/>
      </w:tblGrid>
      <w:tr w14:paraId="78D61A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381" w:type="dxa"/>
            <w:gridSpan w:val="5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14:paraId="4BDE4C6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教学过程</w:t>
            </w:r>
          </w:p>
        </w:tc>
      </w:tr>
      <w:tr w14:paraId="2873A5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tcBorders>
              <w:left w:val="doub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14:paraId="543B3449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环 节</w:t>
            </w:r>
          </w:p>
        </w:tc>
        <w:tc>
          <w:tcPr>
            <w:tcW w:w="4508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14:paraId="06F30504"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教师活动</w:t>
            </w:r>
          </w:p>
        </w:tc>
        <w:tc>
          <w:tcPr>
            <w:tcW w:w="1842" w:type="dxa"/>
            <w:gridSpan w:val="2"/>
            <w:tcBorders>
              <w:bottom w:val="double" w:color="auto" w:sz="4" w:space="0"/>
            </w:tcBorders>
            <w:shd w:val="clear" w:color="auto" w:fill="auto"/>
            <w:vAlign w:val="center"/>
          </w:tcPr>
          <w:p w14:paraId="5FDAEAE1"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学生活动</w:t>
            </w:r>
          </w:p>
        </w:tc>
        <w:tc>
          <w:tcPr>
            <w:tcW w:w="1190" w:type="dxa"/>
            <w:tcBorders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 w14:paraId="6C6D406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rtl w:val="0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设计意图</w:t>
            </w:r>
          </w:p>
        </w:tc>
      </w:tr>
      <w:tr w14:paraId="66C8CB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tcBorders>
              <w:left w:val="double" w:color="auto" w:sz="4" w:space="0"/>
              <w:bottom w:val="double" w:color="auto" w:sz="4" w:space="0"/>
            </w:tcBorders>
          </w:tcPr>
          <w:p w14:paraId="43BAFA71">
            <w:pPr>
              <w:rPr>
                <w:ins w:id="2" w:author="培培" w:date="2024-11-29T01:39:47Z"/>
                <w:rFonts w:hint="eastAsia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游戏</w:t>
            </w:r>
          </w:p>
          <w:p w14:paraId="3E29AAEA">
            <w:pPr>
              <w:rPr>
                <w:rFonts w:hint="default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导入</w:t>
            </w:r>
          </w:p>
        </w:tc>
        <w:tc>
          <w:tcPr>
            <w:tcW w:w="4508" w:type="dxa"/>
            <w:tcBorders>
              <w:bottom w:val="double" w:color="auto" w:sz="4" w:space="0"/>
            </w:tcBorders>
          </w:tcPr>
          <w:p w14:paraId="3F1D392F">
            <w:pPr>
              <w:numPr>
                <w:ilvl w:val="-1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用经典的猜数字游戏做导入：</w:t>
            </w:r>
            <w:r>
              <w:rPr>
                <w:rFonts w:hint="eastAsia"/>
                <w:lang w:val="en-US" w:eastAsia="zh-CN"/>
              </w:rPr>
              <w:t>教师提前写下一个数字，给定一个范围比如1到20，通过点名或举手的方式让学生来猜数字大小，老师反馈是大了小了还是正好猜中了。</w:t>
            </w:r>
          </w:p>
          <w:p w14:paraId="2539DE95">
            <w:pPr>
              <w:numPr>
                <w:ilvl w:val="-1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</w:p>
          <w:p w14:paraId="24D2D1E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教师提问</w:t>
            </w:r>
            <w:r>
              <w:rPr>
                <w:rFonts w:hint="eastAsia"/>
                <w:lang w:val="en-US" w:eastAsia="zh-CN"/>
              </w:rPr>
              <w:t>：这个游戏的流程是什么？（第一步怎么样，每次先做了什么，之后老师做了什么？什么时候停止这个流程？）</w:t>
            </w:r>
          </w:p>
          <w:p w14:paraId="673A5C6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教师总结：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教师先写下一个数字。之后每次学生先猜一个数字，教师反馈</w:t>
            </w:r>
            <w:r>
              <w:rPr>
                <w:rFonts w:hint="eastAsia"/>
                <w:lang w:val="en-US" w:eastAsia="zh-CN"/>
              </w:rPr>
              <w:t>是大了小了还是正好猜中了，重复这两步。直到有学生猜中数字，换句话说，如果没人猜中则继续循环。</w:t>
            </w:r>
          </w:p>
          <w:p w14:paraId="60E2942A">
            <w:pPr>
              <w:rPr>
                <w:rFonts w:hint="eastAsia"/>
                <w:lang w:val="en-US" w:eastAsia="zh-CN"/>
              </w:rPr>
            </w:pPr>
          </w:p>
          <w:p w14:paraId="5615BC0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教师以类似伪代码的方式板书游戏流程。</w:t>
            </w:r>
          </w:p>
          <w:p w14:paraId="015774D8">
            <w:pPr>
              <w:rPr>
                <w:rFonts w:hint="default"/>
                <w:lang w:val="en-US" w:eastAsia="zh-CN"/>
              </w:rPr>
            </w:pPr>
          </w:p>
          <w:p w14:paraId="514977DA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教师总结：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这个流程也是一种循环结构。这个循环结构通过循环条件来决定是否需要继续循环。</w:t>
            </w:r>
          </w:p>
        </w:tc>
        <w:tc>
          <w:tcPr>
            <w:tcW w:w="1842" w:type="dxa"/>
            <w:gridSpan w:val="2"/>
            <w:tcBorders>
              <w:bottom w:val="double" w:color="auto" w:sz="4" w:space="0"/>
            </w:tcBorders>
          </w:tcPr>
          <w:p w14:paraId="59F7933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积极参与游戏，并思考该游戏流程和循环的联系。</w:t>
            </w:r>
          </w:p>
        </w:tc>
        <w:tc>
          <w:tcPr>
            <w:tcW w:w="1190" w:type="dxa"/>
            <w:tcBorders>
              <w:bottom w:val="double" w:color="auto" w:sz="4" w:space="0"/>
              <w:right w:val="double" w:color="auto" w:sz="4" w:space="0"/>
            </w:tcBorders>
          </w:tcPr>
          <w:p w14:paraId="3AF04178">
            <w:pPr>
              <w:rPr>
                <w:rFonts w:hint="default" w:ascii="宋体" w:eastAsia="宋体" w:cs="宋体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rtl w:val="0"/>
                <w:lang w:val="en-US" w:eastAsia="zh-CN"/>
              </w:rPr>
              <w:t>吸引学生的注意力，提高他们对即将学习内容的好奇心和兴趣。</w:t>
            </w:r>
          </w:p>
        </w:tc>
      </w:tr>
      <w:tr w14:paraId="367674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841" w:type="dxa"/>
            <w:tcBorders>
              <w:left w:val="double" w:color="auto" w:sz="4" w:space="0"/>
              <w:bottom w:val="double" w:color="auto" w:sz="4" w:space="0"/>
            </w:tcBorders>
          </w:tcPr>
          <w:p w14:paraId="2CDD30DB">
            <w:pPr>
              <w:rPr>
                <w:ins w:id="3" w:author="培培" w:date="2024-11-29T01:39:53Z"/>
                <w:rFonts w:hint="eastAsia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探究</w:t>
            </w:r>
          </w:p>
          <w:p w14:paraId="78FA30CE">
            <w:pPr>
              <w:rPr>
                <w:rFonts w:hint="default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新知</w:t>
            </w:r>
          </w:p>
        </w:tc>
        <w:tc>
          <w:tcPr>
            <w:tcW w:w="4508" w:type="dxa"/>
            <w:tcBorders>
              <w:bottom w:val="double" w:color="auto" w:sz="4" w:space="0"/>
            </w:tcBorders>
          </w:tcPr>
          <w:p w14:paraId="0F3C4901">
            <w:pPr>
              <w:numPr>
                <w:ilvl w:val="-1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教师讲解while循环结构</w:t>
            </w:r>
          </w:p>
          <w:p w14:paraId="138B1D2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概念及语法：</w:t>
            </w:r>
            <w:r>
              <w:rPr>
                <w:rFonts w:hint="eastAsia"/>
                <w:lang w:val="en-US" w:eastAsia="zh-CN"/>
              </w:rPr>
              <w:t>引出python的while循环，板书while循环的格式。注意格式的规范，条件后面有一个英文冒号，以及循环体前面相对while多一个缩进（4个空格）。</w:t>
            </w:r>
          </w:p>
          <w:p w14:paraId="175CB0DD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743200" cy="1123315"/>
                  <wp:effectExtent l="0" t="0" r="0" b="635"/>
                  <wp:docPr id="1" name="图片 1" descr="carbo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arbon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B58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原理：</w:t>
            </w:r>
            <w:r>
              <w:rPr>
                <w:rFonts w:hint="eastAsia"/>
                <w:lang w:val="en-US" w:eastAsia="zh-CN"/>
              </w:rPr>
              <w:t>解释while的意思，当什么什么时。当满足循环条件时执行一次循环体，之后再次检查循环条件，若满足，则再执行一次循环体，重复这个流程，直到某一次循环条件不再满足。对比while语句和之前学过的if语句。</w:t>
            </w:r>
          </w:p>
          <w:p w14:paraId="3F485A5E">
            <w:pPr>
              <w:rPr>
                <w:rFonts w:hint="eastAsia"/>
                <w:lang w:val="en-US" w:eastAsia="zh-CN"/>
              </w:rPr>
            </w:pPr>
          </w:p>
          <w:p w14:paraId="5860CBC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猜数字代码填空</w:t>
            </w:r>
          </w:p>
          <w:p w14:paraId="76AD7A7C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学生活动：</w:t>
            </w:r>
            <w:r>
              <w:rPr>
                <w:rFonts w:hint="eastAsia" w:ascii="宋体" w:eastAsia="宋体" w:cs="宋体"/>
                <w:color w:val="494949"/>
                <w:sz w:val="20"/>
                <w:szCs w:val="20"/>
                <w:lang w:val="en-US" w:eastAsia="zh-CN"/>
                <w:woUserID w:val="1"/>
              </w:rPr>
              <w:t>完成代码填空，并运行代码进行测试。</w:t>
            </w:r>
          </w:p>
          <w:p w14:paraId="588D484C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724150" cy="2181860"/>
                  <wp:effectExtent l="0" t="0" r="3810" b="12700"/>
                  <wp:docPr id="4" name="图片 4" descr="car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arbo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F204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教师总结：</w:t>
            </w:r>
            <w:r>
              <w:rPr>
                <w:rFonts w:hint="eastAsia"/>
                <w:lang w:val="en-US" w:eastAsia="zh-CN"/>
              </w:rPr>
              <w:t>公布答案并运行猜数字代码。</w:t>
            </w:r>
          </w:p>
          <w:p w14:paraId="176D2276">
            <w:pPr>
              <w:rPr>
                <w:rFonts w:hint="eastAsia"/>
                <w:lang w:val="en-US" w:eastAsia="zh-CN"/>
              </w:rPr>
            </w:pPr>
          </w:p>
          <w:p w14:paraId="24FDB5C1">
            <w:pPr>
              <w:rPr>
                <w:rFonts w:hint="eastAsia"/>
                <w:lang w:val="en-US" w:eastAsia="zh-CN"/>
              </w:rPr>
            </w:pPr>
          </w:p>
          <w:p w14:paraId="59D435F1">
            <w:pPr>
              <w:numPr>
                <w:ilvl w:val="-1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教师讲解相关例题</w:t>
            </w:r>
          </w:p>
          <w:p w14:paraId="05E84CE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以上节课的《打印所有两位数》题目为例，讲解while循环的执行逻辑。通过提问的方式引导完成代码。</w:t>
            </w:r>
          </w:p>
          <w:p w14:paraId="178BE12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引导方式：循环变量初始为多少？（最小的两位数是？）每次循环要执行的语句是？直到循环变量怎么样结束循环？（该条件的反面即为while循环条件）</w:t>
            </w:r>
          </w:p>
          <w:p w14:paraId="397815D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682240" cy="1609090"/>
                  <wp:effectExtent l="0" t="0" r="3810" b="10160"/>
                  <wp:docPr id="12" name="图片 12" descr="carbon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arbon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B7D4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教师给出对应的代码流程图。</w:t>
            </w:r>
          </w:p>
          <w:p w14:paraId="48E3D030">
            <w:pPr>
              <w:rPr>
                <w:rFonts w:hint="eastAsia"/>
                <w:lang w:val="en-US" w:eastAsia="zh-CN"/>
              </w:rPr>
            </w:pPr>
          </w:p>
          <w:p w14:paraId="2F5ECB9A">
            <w:pPr>
              <w:rPr>
                <w:rFonts w:hint="eastAsia"/>
                <w:lang w:val="en-US" w:eastAsia="zh-CN"/>
              </w:rPr>
            </w:pPr>
          </w:p>
          <w:p w14:paraId="3E311668">
            <w:pPr>
              <w:rPr>
                <w:rFonts w:hint="eastAsia"/>
                <w:lang w:val="en-US" w:eastAsia="zh-CN"/>
              </w:rPr>
            </w:pPr>
          </w:p>
          <w:p w14:paraId="39D528FD">
            <w:pPr>
              <w:rPr>
                <w:rFonts w:hint="eastAsia"/>
                <w:lang w:val="en-US" w:eastAsia="zh-CN"/>
              </w:rPr>
            </w:pPr>
          </w:p>
          <w:p w14:paraId="3A1D31A8">
            <w:pPr>
              <w:rPr>
                <w:rFonts w:hint="eastAsia"/>
                <w:lang w:val="en-US" w:eastAsia="zh-CN"/>
              </w:rPr>
            </w:pPr>
          </w:p>
          <w:p w14:paraId="383964B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教师提问：</w:t>
            </w:r>
            <w:r>
              <w:rPr>
                <w:rFonts w:hint="eastAsia"/>
                <w:lang w:val="en-US" w:eastAsia="zh-CN"/>
              </w:rPr>
              <w:t>同一道题对比while循环和for循环的写法上的区别。</w:t>
            </w:r>
          </w:p>
          <w:p w14:paraId="0B877E1B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729230" cy="1183005"/>
                  <wp:effectExtent l="0" t="0" r="13970" b="17145"/>
                  <wp:docPr id="3" name="图片 3" descr="carbon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arbon 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2594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教师总结：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for循环的方式是基于遍历的，需要给定循环范围，不需要也不应该自己修改循环变量。while循环的方式是基于条件的，通过条件的判断控制循环，一般需要手动更新循环变量。</w:t>
            </w:r>
          </w:p>
        </w:tc>
        <w:tc>
          <w:tcPr>
            <w:tcW w:w="1842" w:type="dxa"/>
            <w:gridSpan w:val="2"/>
            <w:tcBorders>
              <w:bottom w:val="double" w:color="auto" w:sz="4" w:space="0"/>
            </w:tcBorders>
          </w:tcPr>
          <w:p w14:paraId="1457EBF6">
            <w:pPr>
              <w:rPr>
                <w:rFonts w:hint="default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  <w:t>学生认真听讲</w:t>
            </w: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eastAsia="zh-CN"/>
                <w:woUserID w:val="1"/>
              </w:rPr>
              <w:t>，</w:t>
            </w: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  <w:t>并思考问题。</w:t>
            </w:r>
          </w:p>
          <w:p w14:paraId="4C4C91D2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7B0D578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3428FB7A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6AB06325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3FEC4844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749E66C0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2BB6156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2659FEC6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1B170DEE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9E9B6F5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3952C1B1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285D534C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3CCF3A6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169B3E10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F3D9752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584DFCB6">
            <w:pPr>
              <w:rPr>
                <w:rFonts w:hint="default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  <w:t>完成代码填空，并运行代码进行测试。</w:t>
            </w:r>
          </w:p>
          <w:p w14:paraId="767E0472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23F33925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606A76EF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6A7FA4B8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45FD2CF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1B9FEF8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2EEF472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68FD2F9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C5BE07F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AA4E4C0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061FD7B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3844E8AA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66C40E8E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181B60C4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79630981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D09E276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  <w:t>思考并回答问题。</w:t>
            </w:r>
          </w:p>
          <w:p w14:paraId="17BD7525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5D4815C0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77065A91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0D92F8BA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7CBFEE91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55EFFC83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4F10AD0C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6A857204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2AA585EF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11F8E307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71308EFE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0EFEFD08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176F8958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3EEFF78F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4E5D6AE0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08C32CE7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3B3CE30F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3C595C6A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38FD02E4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1A1A1CE9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5CC4D5D1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  <w:p w14:paraId="435B58D7">
            <w:pPr>
              <w:rPr>
                <w:rFonts w:hint="default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  <w:t>回忆之前所学的知识点，并做对比。</w:t>
            </w:r>
          </w:p>
          <w:p w14:paraId="44BDF263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BFA8215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4D6A4D4B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18946844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eastAsia="zh"/>
                <w:woUserID w:val="1"/>
              </w:rPr>
            </w:pPr>
          </w:p>
          <w:p w14:paraId="0E6B2041">
            <w:pP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  <w:woUserID w:val="1"/>
              </w:rPr>
            </w:pPr>
          </w:p>
        </w:tc>
        <w:tc>
          <w:tcPr>
            <w:tcW w:w="1190" w:type="dxa"/>
            <w:tcBorders>
              <w:bottom w:val="double" w:color="auto" w:sz="4" w:space="0"/>
              <w:right w:val="double" w:color="auto" w:sz="4" w:space="0"/>
            </w:tcBorders>
          </w:tcPr>
          <w:p w14:paraId="15FF9C57">
            <w:pPr>
              <w:rPr>
                <w:rFonts w:hint="eastAsia" w:ascii="宋体" w:eastAsia="宋体" w:cs="宋体"/>
                <w:sz w:val="21"/>
                <w:szCs w:val="21"/>
                <w:rtl w:val="0"/>
                <w:lang w:val="en-US" w:eastAsia="zh-CN"/>
              </w:rPr>
            </w:pPr>
            <w:r>
              <w:rPr>
                <w:rFonts w:hint="default" w:ascii="宋体" w:eastAsia="宋体" w:cs="宋体"/>
                <w:color w:val="494949"/>
                <w:sz w:val="21"/>
                <w:szCs w:val="21"/>
              </w:rPr>
              <w:t>讲解</w:t>
            </w: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</w:rPr>
              <w:t>while</w:t>
            </w:r>
            <w:r>
              <w:rPr>
                <w:rFonts w:hint="default" w:ascii="宋体" w:eastAsia="宋体" w:cs="宋体"/>
                <w:color w:val="494949"/>
                <w:sz w:val="21"/>
                <w:szCs w:val="21"/>
              </w:rPr>
              <w:t>代码的内容，为</w:t>
            </w:r>
            <w:r>
              <w:rPr>
                <w:rFonts w:hint="eastAsia" w:ascii="宋体" w:eastAsia="宋体" w:cs="宋体"/>
                <w:color w:val="494949"/>
                <w:sz w:val="21"/>
                <w:szCs w:val="21"/>
                <w:lang w:val="en-US" w:eastAsia="zh-CN"/>
              </w:rPr>
              <w:t>之后学生的练习</w:t>
            </w:r>
            <w:r>
              <w:rPr>
                <w:rFonts w:hint="default" w:ascii="宋体" w:eastAsia="宋体" w:cs="宋体"/>
                <w:color w:val="494949"/>
                <w:sz w:val="21"/>
                <w:szCs w:val="21"/>
              </w:rPr>
              <w:t>做准备。</w:t>
            </w:r>
          </w:p>
        </w:tc>
      </w:tr>
      <w:tr w14:paraId="25783D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841" w:type="dxa"/>
            <w:tcBorders>
              <w:left w:val="double" w:color="auto" w:sz="4" w:space="0"/>
              <w:bottom w:val="double" w:color="auto" w:sz="4" w:space="0"/>
            </w:tcBorders>
          </w:tcPr>
          <w:p w14:paraId="5FFD5527">
            <w:pPr>
              <w:rPr>
                <w:ins w:id="4" w:author="培培" w:date="2024-11-29T01:39:57Z"/>
                <w:rFonts w:hint="eastAsia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实践</w:t>
            </w:r>
          </w:p>
          <w:p w14:paraId="38A3F88D">
            <w:pPr>
              <w:rPr>
                <w:rFonts w:hint="default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练习</w:t>
            </w:r>
          </w:p>
        </w:tc>
        <w:tc>
          <w:tcPr>
            <w:tcW w:w="4508" w:type="dxa"/>
            <w:tcBorders>
              <w:bottom w:val="double" w:color="auto" w:sz="4" w:space="0"/>
            </w:tcBorders>
          </w:tcPr>
          <w:p w14:paraId="7EBE4F9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题目《细胞分裂》</w:t>
            </w:r>
          </w:p>
          <w:p w14:paraId="2D844F4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已知实验室每个细胞每天都会分裂一次，第1天初始有1个细胞，第2天变为 2个细胞，第3天变为4个，问第几天细胞数会至少有50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个。</w:t>
            </w:r>
          </w:p>
          <w:p w14:paraId="7CD68964">
            <w:pPr>
              <w:rPr>
                <w:rFonts w:hint="eastAsia"/>
                <w:lang w:val="en-US" w:eastAsia="zh-CN"/>
              </w:rPr>
            </w:pPr>
          </w:p>
          <w:p w14:paraId="69D672E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教师给出提示</w:t>
            </w:r>
            <w:r>
              <w:rPr>
                <w:rFonts w:hint="eastAsia"/>
                <w:lang w:val="en-US" w:eastAsia="zh-CN"/>
              </w:rPr>
              <w:t>：板书天数和细胞数的变化。</w:t>
            </w:r>
          </w:p>
          <w:p w14:paraId="64564BD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然后给一些时间学生独立编写代码。</w:t>
            </w:r>
          </w:p>
          <w:p w14:paraId="4D1E1546">
            <w:pPr>
              <w:rPr>
                <w:rFonts w:hint="eastAsia"/>
                <w:lang w:val="en-US" w:eastAsia="zh-CN"/>
              </w:rPr>
            </w:pPr>
          </w:p>
          <w:p w14:paraId="259A782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通过提问引导的方式逐步完成代码</w:t>
            </w:r>
            <w:r>
              <w:rPr>
                <w:rFonts w:hint="eastAsia"/>
                <w:lang w:val="en-US" w:eastAsia="zh-CN"/>
              </w:rPr>
              <w:t>：</w:t>
            </w:r>
          </w:p>
          <w:p w14:paraId="0633171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需要设计几个变量？（两个，天数以及细胞数）while循环的条件是什么，什么时候需要继续细胞分裂，什么时候停止？（当细胞数不够50个的时候继续分裂）</w:t>
            </w:r>
          </w:p>
          <w:p w14:paraId="1CDA7DC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每次循环cell和day如何变化？（细胞数每次乘2，天数每次加1）</w:t>
            </w:r>
          </w:p>
          <w:p w14:paraId="19EA9A4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682240" cy="1768475"/>
                  <wp:effectExtent l="0" t="0" r="0" b="14605"/>
                  <wp:docPr id="13" name="图片 13" descr="carbon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arbon (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E508A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42" w:type="dxa"/>
            <w:gridSpan w:val="2"/>
            <w:tcBorders>
              <w:bottom w:val="double" w:color="auto" w:sz="4" w:space="0"/>
            </w:tcBorders>
          </w:tcPr>
          <w:p w14:paraId="575AC97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学生先独立思考，尝试做题目练习。</w:t>
            </w:r>
          </w:p>
          <w:p w14:paraId="1C4EB7C6">
            <w:pPr>
              <w:rPr>
                <w:rFonts w:hint="eastAsia"/>
                <w:lang w:val="en-US" w:eastAsia="zh-CN"/>
              </w:rPr>
            </w:pPr>
          </w:p>
          <w:p w14:paraId="3926BB93">
            <w:pPr>
              <w:rPr>
                <w:rFonts w:hint="eastAsia"/>
                <w:lang w:val="en-US" w:eastAsia="zh-CN"/>
              </w:rPr>
            </w:pPr>
          </w:p>
          <w:p w14:paraId="1E56A0C3">
            <w:pPr>
              <w:rPr>
                <w:rFonts w:hint="eastAsia"/>
                <w:lang w:val="en-US" w:eastAsia="zh-CN"/>
              </w:rPr>
            </w:pPr>
          </w:p>
          <w:p w14:paraId="5D110DB4">
            <w:pPr>
              <w:rPr>
                <w:rFonts w:hint="eastAsia"/>
                <w:lang w:val="en-US" w:eastAsia="zh-CN"/>
              </w:rPr>
            </w:pPr>
          </w:p>
          <w:p w14:paraId="0F142BDE">
            <w:pPr>
              <w:rPr>
                <w:rFonts w:hint="eastAsia"/>
                <w:lang w:val="en-US" w:eastAsia="zh-CN"/>
              </w:rPr>
            </w:pPr>
          </w:p>
          <w:p w14:paraId="0719117F">
            <w:pPr>
              <w:rPr>
                <w:rFonts w:hint="eastAsia"/>
                <w:lang w:val="en-US" w:eastAsia="zh-CN"/>
              </w:rPr>
            </w:pPr>
          </w:p>
          <w:p w14:paraId="2A06580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思考问题并回答。</w:t>
            </w:r>
          </w:p>
          <w:p w14:paraId="76C4DC9D">
            <w:pPr>
              <w:rPr>
                <w:rFonts w:hint="eastAsia"/>
                <w:lang w:val="en-US" w:eastAsia="zh-CN"/>
              </w:rPr>
            </w:pPr>
          </w:p>
          <w:p w14:paraId="76628E3A">
            <w:pPr>
              <w:rPr>
                <w:rFonts w:hint="eastAsia"/>
                <w:lang w:val="en-US" w:eastAsia="zh-CN"/>
              </w:rPr>
            </w:pPr>
          </w:p>
          <w:p w14:paraId="291A2353">
            <w:pPr>
              <w:rPr>
                <w:rFonts w:hint="eastAsia"/>
                <w:lang w:val="en-US" w:eastAsia="zh-CN"/>
              </w:rPr>
            </w:pPr>
          </w:p>
          <w:p w14:paraId="1BD91D67">
            <w:pPr>
              <w:rPr>
                <w:rFonts w:hint="eastAsia"/>
                <w:lang w:val="en-US" w:eastAsia="zh-CN"/>
              </w:rPr>
            </w:pPr>
          </w:p>
          <w:p w14:paraId="648C75F9">
            <w:pPr>
              <w:rPr>
                <w:rFonts w:hint="eastAsia"/>
                <w:lang w:val="en-US" w:eastAsia="zh-CN"/>
              </w:rPr>
            </w:pPr>
          </w:p>
          <w:p w14:paraId="57D5504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根据引导完成代码。已经完成代码的可以接着做网站上的其他练习题目。</w:t>
            </w:r>
          </w:p>
          <w:p w14:paraId="1F3D2FE4">
            <w:pPr>
              <w:rPr>
                <w:rFonts w:hint="eastAsia"/>
                <w:lang w:val="en-US" w:eastAsia="zh-CN"/>
              </w:rPr>
            </w:pPr>
          </w:p>
          <w:p w14:paraId="3449E8F1">
            <w:pPr>
              <w:rPr>
                <w:rFonts w:hint="eastAsia"/>
                <w:lang w:val="en-US" w:eastAsia="zh-CN"/>
              </w:rPr>
            </w:pPr>
          </w:p>
          <w:p w14:paraId="5769B46B">
            <w:pPr>
              <w:rPr>
                <w:rFonts w:hint="eastAsia"/>
                <w:lang w:val="en-US" w:eastAsia="zh-CN"/>
              </w:rPr>
            </w:pPr>
          </w:p>
          <w:p w14:paraId="0332F463">
            <w:pPr>
              <w:rPr>
                <w:rFonts w:hint="eastAsia"/>
                <w:lang w:val="en-US" w:eastAsia="zh-CN"/>
              </w:rPr>
            </w:pPr>
          </w:p>
          <w:p w14:paraId="76D2AFC6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90" w:type="dxa"/>
            <w:tcBorders>
              <w:bottom w:val="double" w:color="auto" w:sz="4" w:space="0"/>
              <w:right w:val="double" w:color="auto" w:sz="4" w:space="0"/>
            </w:tcBorders>
          </w:tcPr>
          <w:p w14:paraId="6985390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通过例题培养学生独立思考以及分析问题解决问题的能力。</w:t>
            </w:r>
          </w:p>
        </w:tc>
      </w:tr>
      <w:tr w14:paraId="211A89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841" w:type="dxa"/>
            <w:tcBorders>
              <w:left w:val="double" w:color="auto" w:sz="4" w:space="0"/>
              <w:bottom w:val="double" w:color="auto" w:sz="4" w:space="0"/>
            </w:tcBorders>
          </w:tcPr>
          <w:p w14:paraId="13EEE20B">
            <w:pPr>
              <w:rPr>
                <w:ins w:id="5" w:author="培培" w:date="2024-11-29T01:40:00Z"/>
                <w:rFonts w:hint="default" w:ascii="宋体" w:eastAsia="宋体" w:cs="宋体"/>
                <w:sz w:val="20"/>
                <w:szCs w:val="20"/>
              </w:rPr>
            </w:pPr>
            <w:r>
              <w:rPr>
                <w:rFonts w:hint="default" w:ascii="宋体" w:eastAsia="宋体" w:cs="宋体"/>
                <w:sz w:val="20"/>
                <w:szCs w:val="20"/>
              </w:rPr>
              <w:t>总结</w:t>
            </w:r>
          </w:p>
          <w:p w14:paraId="05DA8DC6">
            <w:pP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eastAsia="宋体" w:cs="宋体"/>
                <w:sz w:val="20"/>
                <w:szCs w:val="20"/>
              </w:rPr>
              <w:t>拓展</w:t>
            </w:r>
          </w:p>
        </w:tc>
        <w:tc>
          <w:tcPr>
            <w:tcW w:w="4508" w:type="dxa"/>
            <w:tcBorders>
              <w:bottom w:val="double" w:color="auto" w:sz="4" w:space="0"/>
            </w:tcBorders>
          </w:tcPr>
          <w:p w14:paraId="5059D0E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教师总结实验完成情况，对所学知识重难点进行总结。</w:t>
            </w:r>
          </w:p>
          <w:p w14:paraId="274CCBC2">
            <w:pPr>
              <w:rPr>
                <w:rFonts w:hint="eastAsia"/>
                <w:lang w:val="en-US" w:eastAsia="zh-CN"/>
              </w:rPr>
            </w:pPr>
          </w:p>
          <w:p w14:paraId="576C927A">
            <w:r>
              <w:rPr>
                <w:rFonts w:hint="eastAsia"/>
              </w:rPr>
              <w:t>引导学生讨论交流实际生活中循环结构的实例（时钟、红绿灯等）。对于一些应用给出代码展示。</w:t>
            </w:r>
          </w:p>
          <w:p w14:paraId="6AA0A48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1384935</wp:posOffset>
                  </wp:positionH>
                  <wp:positionV relativeFrom="margin">
                    <wp:posOffset>1456690</wp:posOffset>
                  </wp:positionV>
                  <wp:extent cx="893445" cy="847725"/>
                  <wp:effectExtent l="0" t="0" r="1905" b="9525"/>
                  <wp:wrapSquare wrapText="bothSides"/>
                  <wp:docPr id="2" name="图片 3" descr="C:\Documents and Settings\Administrator\桌面\u=1619178594,3664388219&amp;fm=23&amp;gp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C:\Documents and Settings\Administrator\桌面\u=1619178594,3664388219&amp;fm=23&amp;gp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198120</wp:posOffset>
                  </wp:positionH>
                  <wp:positionV relativeFrom="margin">
                    <wp:posOffset>1399540</wp:posOffset>
                  </wp:positionV>
                  <wp:extent cx="863600" cy="951230"/>
                  <wp:effectExtent l="0" t="0" r="12700" b="1270"/>
                  <wp:wrapSquare wrapText="bothSides"/>
                  <wp:docPr id="5" name="图片 1" descr="Screen Shot 2014-03-09 at 11.17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Screen Shot 2014-03-09 at 11.17.2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2" w:type="dxa"/>
            <w:gridSpan w:val="2"/>
            <w:tcBorders>
              <w:bottom w:val="double" w:color="auto" w:sz="4" w:space="0"/>
            </w:tcBorders>
          </w:tcPr>
          <w:p w14:paraId="2E848AB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 w:ascii="宋体" w:eastAsia="宋体" w:cs="宋体"/>
                <w:sz w:val="20"/>
                <w:szCs w:val="20"/>
              </w:rPr>
              <w:t>回顾本节课的学习内容，整理笔记。</w:t>
            </w:r>
          </w:p>
          <w:p w14:paraId="29C71D76">
            <w:pPr>
              <w:rPr>
                <w:rFonts w:hint="eastAsia"/>
                <w:lang w:val="en-US" w:eastAsia="zh-CN"/>
              </w:rPr>
            </w:pPr>
          </w:p>
          <w:p w14:paraId="02B3129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思考循环结构在生活中的应用，回答问题。</w:t>
            </w:r>
          </w:p>
        </w:tc>
        <w:tc>
          <w:tcPr>
            <w:tcW w:w="1190" w:type="dxa"/>
            <w:tcBorders>
              <w:bottom w:val="double" w:color="auto" w:sz="4" w:space="0"/>
              <w:right w:val="double" w:color="auto" w:sz="4" w:space="0"/>
            </w:tcBorders>
          </w:tcPr>
          <w:p w14:paraId="6D8B03B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总结内容紧扣教学重难点，进一步巩固知识。</w:t>
            </w:r>
          </w:p>
          <w:p w14:paraId="553CE2EA">
            <w:pPr>
              <w:rPr>
                <w:rFonts w:hint="eastAsia"/>
                <w:lang w:val="en-US" w:eastAsia="zh-CN"/>
              </w:rPr>
            </w:pPr>
          </w:p>
          <w:p w14:paraId="520AF32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开拓学生视野，让学生了解循环结构在实际问题中的应用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同时在分析实际问题的过程中，进一步体会循环结构的功能和作用。</w:t>
            </w:r>
          </w:p>
          <w:p w14:paraId="4CAF6391">
            <w:pPr>
              <w:rPr>
                <w:rFonts w:hint="eastAsia"/>
                <w:lang w:val="en-US" w:eastAsia="zh-CN"/>
              </w:rPr>
            </w:pPr>
          </w:p>
        </w:tc>
      </w:tr>
      <w:tr w14:paraId="1FB8C9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6" w:hRule="atLeast"/>
        </w:trPr>
        <w:tc>
          <w:tcPr>
            <w:tcW w:w="841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14:paraId="1539D0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板书设计</w:t>
            </w:r>
          </w:p>
        </w:tc>
        <w:tc>
          <w:tcPr>
            <w:tcW w:w="5977" w:type="dxa"/>
            <w:gridSpan w:val="2"/>
            <w:tcBorders>
              <w:top w:val="double" w:color="auto" w:sz="4" w:space="0"/>
              <w:right w:val="dashed" w:color="auto" w:sz="4" w:space="0"/>
            </w:tcBorders>
          </w:tcPr>
          <w:p w14:paraId="07580CDF">
            <w:r>
              <w:rPr>
                <w:rFonts w:hint="eastAsia"/>
              </w:rPr>
              <w:t>【正】</w:t>
            </w:r>
          </w:p>
          <w:p w14:paraId="5D3AE1F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循环结构---- while循环</w:t>
            </w:r>
          </w:p>
          <w:p w14:paraId="57D2D5AB">
            <w:pPr>
              <w:rPr>
                <w:rFonts w:hint="default"/>
                <w:lang w:val="en-US" w:eastAsia="zh-CN"/>
              </w:rPr>
            </w:pPr>
          </w:p>
          <w:p w14:paraId="58BFCDD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当没人猜中时：</w:t>
            </w:r>
          </w:p>
          <w:p w14:paraId="7CFC9066"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找一个同学猜数字</w:t>
            </w:r>
          </w:p>
          <w:p w14:paraId="5C635F40"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老师回答是大了小了还是猜中了</w:t>
            </w:r>
          </w:p>
          <w:p w14:paraId="78C56413"/>
          <w:p w14:paraId="3CBD3C3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while 循环条件:</w:t>
            </w:r>
          </w:p>
          <w:p w14:paraId="5B46181B">
            <w:r>
              <w:rPr>
                <w:rFonts w:hint="eastAsia"/>
                <w:lang w:val="en-US" w:eastAsia="zh-CN"/>
              </w:rPr>
              <w:t xml:space="preserve">    循环体 </w:t>
            </w:r>
          </w:p>
        </w:tc>
        <w:tc>
          <w:tcPr>
            <w:tcW w:w="1563" w:type="dxa"/>
            <w:gridSpan w:val="2"/>
            <w:tcBorders>
              <w:top w:val="double" w:color="auto" w:sz="4" w:space="0"/>
              <w:left w:val="dashed" w:color="auto" w:sz="4" w:space="0"/>
              <w:right w:val="double" w:color="auto" w:sz="4" w:space="0"/>
            </w:tcBorders>
          </w:tcPr>
          <w:p w14:paraId="693EBFB5">
            <w:pPr>
              <w:widowControl/>
              <w:jc w:val="left"/>
            </w:pPr>
            <w:r>
              <w:rPr>
                <w:rFonts w:hint="eastAsia"/>
              </w:rPr>
              <w:t>【副】</w:t>
            </w:r>
          </w:p>
          <w:p w14:paraId="0FD796E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每次猜数字的范围</w:t>
            </w:r>
          </w:p>
          <w:p w14:paraId="73B22D1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1—20</w:t>
            </w:r>
          </w:p>
          <w:p w14:paraId="62EB10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1—11</w:t>
            </w:r>
          </w:p>
          <w:p w14:paraId="1D218DB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1—5</w:t>
            </w:r>
          </w:p>
          <w:p w14:paraId="2B5D29E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 w14:paraId="2F862BE2">
            <w:pPr>
              <w:rPr>
                <w:rFonts w:hint="default"/>
                <w:lang w:val="en-US" w:eastAsia="zh-CN"/>
              </w:rPr>
            </w:pPr>
          </w:p>
          <w:p w14:paraId="7CBB9AC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板书细胞分裂的天数以及细胞数</w:t>
            </w:r>
          </w:p>
          <w:p w14:paraId="571F031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天1 2 3 4 5 6</w:t>
            </w:r>
          </w:p>
          <w:p w14:paraId="3659E1D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个1 2 4 8 16 32 64</w:t>
            </w:r>
          </w:p>
        </w:tc>
      </w:tr>
      <w:tr w14:paraId="1AAB2A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841" w:type="dxa"/>
            <w:tcBorders>
              <w:left w:val="double" w:color="auto" w:sz="4" w:space="0"/>
            </w:tcBorders>
            <w:vAlign w:val="center"/>
          </w:tcPr>
          <w:p w14:paraId="34A136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 业</w:t>
            </w:r>
          </w:p>
        </w:tc>
        <w:tc>
          <w:tcPr>
            <w:tcW w:w="7540" w:type="dxa"/>
            <w:gridSpan w:val="4"/>
            <w:tcBorders>
              <w:right w:val="double" w:color="auto" w:sz="4" w:space="0"/>
            </w:tcBorders>
          </w:tcPr>
          <w:p w14:paraId="0B30A9AE"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无强制要求完成的作业，鼓励学生课后登录评测系统，完成更多编程练习，巩固知识并拓展思维。</w:t>
            </w:r>
          </w:p>
        </w:tc>
      </w:tr>
      <w:tr w14:paraId="25858A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41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14:paraId="4BF2C0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教学反思</w:t>
            </w:r>
          </w:p>
        </w:tc>
        <w:tc>
          <w:tcPr>
            <w:tcW w:w="7540" w:type="dxa"/>
            <w:gridSpan w:val="4"/>
            <w:tcBorders>
              <w:bottom w:val="double" w:color="auto" w:sz="4" w:space="0"/>
              <w:right w:val="double" w:color="auto" w:sz="4" w:space="0"/>
            </w:tcBorders>
          </w:tcPr>
          <w:p w14:paraId="07DC6D0E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节课教学目标是让学生理解python的while循环结构，掌握while循环的语法结构和使用方法，从而能够灵活地运用while循环解决实际问题。通过本节课我希望激发学生对编程的兴趣，培养他们的逻辑思维能力，并帮助他们在编程实践中体验到解决问题的乐趣与成就感。。</w:t>
            </w:r>
          </w:p>
          <w:p w14:paraId="7245F934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教学方法上，使用游戏导入以及生活化的实例能有效吸引学生注意力，提高学习兴趣。然而在讲解while循环等抽象概念时，发现学生仍有一定的理解困难。未来还需要结合一些图表和动画，帮助学生更好的理解抽象的循环概念。</w:t>
            </w:r>
          </w:p>
          <w:p w14:paraId="7C4EFFB0"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在练习题目的选择上难度设计层层递进，对于学习进度较快的学生也准备了更有挑战性的练习题目，确保每个学生都能参与并感受到成就感。然而一些</w:t>
            </w:r>
            <w:r>
              <w:rPr>
                <w:rFonts w:hint="eastAsia"/>
              </w:rPr>
              <w:t>学生在实际编码时仍存在一些困难，</w:t>
            </w:r>
            <w:r>
              <w:rPr>
                <w:rFonts w:hint="eastAsia"/>
                <w:lang w:val="en-US" w:eastAsia="zh-CN"/>
              </w:rPr>
              <w:t>大部分是粗心导致的，比如关键字，变量名拼写错误。还有一些学生没有养成规范的做题习惯，比如双手敲键盘，先在本地运行测试代码再提交到网站上，需要及时发现并反复纠正引导。</w:t>
            </w:r>
          </w:p>
        </w:tc>
      </w:tr>
    </w:tbl>
    <w:p w14:paraId="059E2EEE"/>
    <w:sectPr>
      <w:pgSz w:w="10433" w:h="1474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39420"/>
    <w:multiLevelType w:val="singleLevel"/>
    <w:tmpl w:val="B28394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9F4612"/>
    <w:multiLevelType w:val="singleLevel"/>
    <w:tmpl w:val="E89F46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873CF8"/>
    <w:multiLevelType w:val="singleLevel"/>
    <w:tmpl w:val="12873CF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7482018"/>
    <w:multiLevelType w:val="singleLevel"/>
    <w:tmpl w:val="4748201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培培">
    <w15:presenceInfo w15:providerId="WPS Office" w15:userId="617414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hODExMTU1NTE0NjI1MTdhYmY2YWVjYzA5Zjk1Y2IifQ=="/>
  </w:docVars>
  <w:rsids>
    <w:rsidRoot w:val="00D55FEE"/>
    <w:rsid w:val="0003775E"/>
    <w:rsid w:val="000517B6"/>
    <w:rsid w:val="001B0D85"/>
    <w:rsid w:val="002E7938"/>
    <w:rsid w:val="00353D64"/>
    <w:rsid w:val="00355568"/>
    <w:rsid w:val="004D4FA4"/>
    <w:rsid w:val="004E2FCB"/>
    <w:rsid w:val="005614C6"/>
    <w:rsid w:val="005E1A7E"/>
    <w:rsid w:val="007F6825"/>
    <w:rsid w:val="00812F70"/>
    <w:rsid w:val="008F0964"/>
    <w:rsid w:val="00932559"/>
    <w:rsid w:val="00A52070"/>
    <w:rsid w:val="00A57E41"/>
    <w:rsid w:val="00A65161"/>
    <w:rsid w:val="00AC2D8F"/>
    <w:rsid w:val="00B83217"/>
    <w:rsid w:val="00C01C38"/>
    <w:rsid w:val="00D31242"/>
    <w:rsid w:val="00D55FEE"/>
    <w:rsid w:val="00DB70F1"/>
    <w:rsid w:val="01234581"/>
    <w:rsid w:val="035A28D2"/>
    <w:rsid w:val="051840C8"/>
    <w:rsid w:val="05DE61E6"/>
    <w:rsid w:val="06231E4A"/>
    <w:rsid w:val="06713082"/>
    <w:rsid w:val="072908E0"/>
    <w:rsid w:val="07823AC8"/>
    <w:rsid w:val="080D0C0C"/>
    <w:rsid w:val="086504F8"/>
    <w:rsid w:val="08E92ED7"/>
    <w:rsid w:val="090360D7"/>
    <w:rsid w:val="0A245EBD"/>
    <w:rsid w:val="0ABD286D"/>
    <w:rsid w:val="0C6A2581"/>
    <w:rsid w:val="0D093B48"/>
    <w:rsid w:val="0D942D77"/>
    <w:rsid w:val="0D9C676A"/>
    <w:rsid w:val="0E682EBC"/>
    <w:rsid w:val="0EEA1757"/>
    <w:rsid w:val="11514940"/>
    <w:rsid w:val="11845E93"/>
    <w:rsid w:val="12633CFA"/>
    <w:rsid w:val="12EB3CF0"/>
    <w:rsid w:val="12ED5CBA"/>
    <w:rsid w:val="13916645"/>
    <w:rsid w:val="142440E9"/>
    <w:rsid w:val="15997A33"/>
    <w:rsid w:val="15C40F54"/>
    <w:rsid w:val="16223ECC"/>
    <w:rsid w:val="16702E8A"/>
    <w:rsid w:val="1763654B"/>
    <w:rsid w:val="17B44A77"/>
    <w:rsid w:val="18CB084B"/>
    <w:rsid w:val="1952072B"/>
    <w:rsid w:val="19750E04"/>
    <w:rsid w:val="19932A4C"/>
    <w:rsid w:val="19EA6AAF"/>
    <w:rsid w:val="1A367F46"/>
    <w:rsid w:val="1B037E49"/>
    <w:rsid w:val="1B2920DE"/>
    <w:rsid w:val="1B903686"/>
    <w:rsid w:val="1C71524A"/>
    <w:rsid w:val="1CAE0268"/>
    <w:rsid w:val="1D2C498A"/>
    <w:rsid w:val="1EFB48D1"/>
    <w:rsid w:val="1EFB52BB"/>
    <w:rsid w:val="1F88110B"/>
    <w:rsid w:val="230639FB"/>
    <w:rsid w:val="235A6E60"/>
    <w:rsid w:val="24CF521F"/>
    <w:rsid w:val="26962499"/>
    <w:rsid w:val="274418A4"/>
    <w:rsid w:val="275E288B"/>
    <w:rsid w:val="276248E7"/>
    <w:rsid w:val="27764078"/>
    <w:rsid w:val="28D164BB"/>
    <w:rsid w:val="2A6320E4"/>
    <w:rsid w:val="2A7725E1"/>
    <w:rsid w:val="2ADD19C5"/>
    <w:rsid w:val="2AE33E50"/>
    <w:rsid w:val="2B93067F"/>
    <w:rsid w:val="2EE2740A"/>
    <w:rsid w:val="31F3494A"/>
    <w:rsid w:val="323B0398"/>
    <w:rsid w:val="32B8227F"/>
    <w:rsid w:val="33E800AC"/>
    <w:rsid w:val="342A7754"/>
    <w:rsid w:val="35867B7C"/>
    <w:rsid w:val="35914888"/>
    <w:rsid w:val="372F4CBB"/>
    <w:rsid w:val="376D2DA2"/>
    <w:rsid w:val="37AA5F9E"/>
    <w:rsid w:val="38B134AA"/>
    <w:rsid w:val="392A6314"/>
    <w:rsid w:val="39331DC9"/>
    <w:rsid w:val="3A3556CD"/>
    <w:rsid w:val="3A9629C9"/>
    <w:rsid w:val="3B2C24B8"/>
    <w:rsid w:val="3D1C608D"/>
    <w:rsid w:val="3DC079A3"/>
    <w:rsid w:val="3DDC1321"/>
    <w:rsid w:val="40270EDD"/>
    <w:rsid w:val="402D7656"/>
    <w:rsid w:val="406D5BC1"/>
    <w:rsid w:val="413935E8"/>
    <w:rsid w:val="4296514B"/>
    <w:rsid w:val="44346A14"/>
    <w:rsid w:val="457733FB"/>
    <w:rsid w:val="45920632"/>
    <w:rsid w:val="467D4211"/>
    <w:rsid w:val="46DB1A91"/>
    <w:rsid w:val="47AA76FA"/>
    <w:rsid w:val="47DF010A"/>
    <w:rsid w:val="48210E86"/>
    <w:rsid w:val="48253B25"/>
    <w:rsid w:val="485B7CE9"/>
    <w:rsid w:val="49857BB0"/>
    <w:rsid w:val="4B5C39A9"/>
    <w:rsid w:val="4D530006"/>
    <w:rsid w:val="4E061402"/>
    <w:rsid w:val="502344EE"/>
    <w:rsid w:val="50490585"/>
    <w:rsid w:val="50F96FFC"/>
    <w:rsid w:val="518C7E71"/>
    <w:rsid w:val="5247625F"/>
    <w:rsid w:val="52EB079D"/>
    <w:rsid w:val="531A640B"/>
    <w:rsid w:val="53FA7313"/>
    <w:rsid w:val="5400494A"/>
    <w:rsid w:val="54260108"/>
    <w:rsid w:val="54624EB9"/>
    <w:rsid w:val="5599592A"/>
    <w:rsid w:val="57C26CF2"/>
    <w:rsid w:val="57C3507E"/>
    <w:rsid w:val="584E7C2E"/>
    <w:rsid w:val="58EB16B7"/>
    <w:rsid w:val="597B2CA5"/>
    <w:rsid w:val="5ADC3C17"/>
    <w:rsid w:val="5B962018"/>
    <w:rsid w:val="5C2C3FC3"/>
    <w:rsid w:val="5C8C51C9"/>
    <w:rsid w:val="5EB65670"/>
    <w:rsid w:val="5F177A55"/>
    <w:rsid w:val="60600E46"/>
    <w:rsid w:val="606A3A73"/>
    <w:rsid w:val="611B3140"/>
    <w:rsid w:val="613025C6"/>
    <w:rsid w:val="61B3163D"/>
    <w:rsid w:val="638C7DDC"/>
    <w:rsid w:val="63C7535B"/>
    <w:rsid w:val="64191A38"/>
    <w:rsid w:val="64795901"/>
    <w:rsid w:val="64BD69B6"/>
    <w:rsid w:val="65D94FF5"/>
    <w:rsid w:val="65F928D6"/>
    <w:rsid w:val="66611474"/>
    <w:rsid w:val="67087B42"/>
    <w:rsid w:val="683F72EB"/>
    <w:rsid w:val="688C4647"/>
    <w:rsid w:val="6A521800"/>
    <w:rsid w:val="6B4F5D3F"/>
    <w:rsid w:val="6BBF2CB1"/>
    <w:rsid w:val="6C0703C8"/>
    <w:rsid w:val="6C3311BD"/>
    <w:rsid w:val="6DAB2FF5"/>
    <w:rsid w:val="6DDD5884"/>
    <w:rsid w:val="6EBB7836"/>
    <w:rsid w:val="6F8417AE"/>
    <w:rsid w:val="6F852F8E"/>
    <w:rsid w:val="6F8802C7"/>
    <w:rsid w:val="6FFA3B86"/>
    <w:rsid w:val="700A586E"/>
    <w:rsid w:val="70DD3506"/>
    <w:rsid w:val="717B5AE0"/>
    <w:rsid w:val="71E33685"/>
    <w:rsid w:val="72084E9A"/>
    <w:rsid w:val="72620A4E"/>
    <w:rsid w:val="73356235"/>
    <w:rsid w:val="73F13E37"/>
    <w:rsid w:val="7451750E"/>
    <w:rsid w:val="74602D6B"/>
    <w:rsid w:val="74C7103C"/>
    <w:rsid w:val="75900CD5"/>
    <w:rsid w:val="784719FB"/>
    <w:rsid w:val="78EC2E1F"/>
    <w:rsid w:val="79206F6D"/>
    <w:rsid w:val="7C344734"/>
    <w:rsid w:val="7E770DE6"/>
    <w:rsid w:val="7FE3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semiHidden/>
    <w:qFormat/>
    <w:uiPriority w:val="99"/>
    <w:rPr>
      <w:sz w:val="18"/>
      <w:szCs w:val="18"/>
    </w:rPr>
  </w:style>
  <w:style w:type="paragraph" w:customStyle="1" w:styleId="11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table" w:customStyle="1" w:styleId="12">
    <w:name w:val="Table Normal"/>
    <w:basedOn w:val="5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Text"/>
    <w:basedOn w:val="1"/>
    <w:hidden/>
    <w:qFormat/>
    <w:uiPriority w:val="0"/>
    <w:pPr>
      <w:kinsoku w:val="0"/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left"/>
      <w:textAlignment w:val="baseline"/>
    </w:pPr>
    <w:rPr>
      <w:rFonts w:hint="eastAsia" w:ascii="宋体" w:hAnsi="宋体" w:eastAsia="宋体" w:cs="宋体"/>
      <w:snapToGrid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2834</Words>
  <Characters>3042</Characters>
  <Lines>2</Lines>
  <Paragraphs>1</Paragraphs>
  <TotalTime>2</TotalTime>
  <ScaleCrop>false</ScaleCrop>
  <LinksUpToDate>false</LinksUpToDate>
  <CharactersWithSpaces>3074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2016-05-06T05:03:00Z</dcterms:created>
  <dc:creator>zhjg</dc:creator>
  <cp:lastModifiedBy>孙科AI</cp:lastModifiedBy>
  <dcterms:modified xsi:type="dcterms:W3CDTF">2024-11-29T14:26:32Z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538C55A12AE44E29ADBB5990404CD699_13</vt:lpwstr>
  </property>
</Properties>
</file>